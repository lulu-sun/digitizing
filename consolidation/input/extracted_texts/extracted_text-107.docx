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t xml:space="preserve">                             CHAPTER IV</w:t>
        <w:br w:type="textWrapping"/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1. </w:t>
      </w:r>
      <w:sdt>
        <w:sdtPr>
          <w:tag w:val="goog_rdk_0"/>
        </w:sdtPr>
        <w:sdtContent>
          <w:ins w:author="Samuel Faulk" w:id="0" w:date="2024-08-19T11:26:32Z"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“</w:t>
            </w:r>
          </w:ins>
        </w:sdtContent>
      </w:sdt>
      <w:sdt>
        <w:sdtPr>
          <w:tag w:val="goog_rdk_1"/>
        </w:sdtPr>
        <w:sdtContent>
          <w:del w:author="Samuel Faulk" w:id="0" w:date="2024-08-19T11:26:32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‘‘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these things I saw, and behold a door opened in</w:t>
        <w:br w:type="textWrapping"/>
        <w:t xml:space="preserve">heaven: and the first voice which I heard as of a trumpet talking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me, saying,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 up hither, and I will show thee what must</w:t>
        <w:br w:type="textWrapping"/>
        <w:t xml:space="preserve">come to pass after these things.’”</w:t>
        <w:br w:type="textWrapping"/>
        <w:br w:type="textWrapping"/>
        <w:t xml:space="preserve">WE now enter upon the third and last division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book. With it a new dispensation opens; the churches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have passed for ever.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notice some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prominent features of the new economy.</w:t>
        <w:br w:type="textWrapping"/>
        <w:tab/>
        <w:t xml:space="preserve">It is one of </w:t>
      </w:r>
      <w:sdt>
        <w:sdtPr>
          <w:tag w:val="goog_rdk_2"/>
        </w:sdtPr>
        <w:sdtContent>
          <w:ins w:author="Samuel Faulk" w:id="1" w:date="2024-08-19T11:33:54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JUSTICE</w:t>
            </w:r>
          </w:ins>
        </w:sdtContent>
      </w:sdt>
      <w:sdt>
        <w:sdtPr>
          <w:tag w:val="goog_rdk_3"/>
        </w:sdtPr>
        <w:sdtContent>
          <w:del w:author="Samuel Faulk" w:id="1" w:date="2024-08-19T11:33:54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Justice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characteristic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principle of the present dispensation. 2 Cor. v. 18, 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 in the succeeding chapters, God appears 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calling all to account, and rendering to each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his works. </w:t>
      </w:r>
      <w:sdt>
        <w:sdtPr>
          <w:tag w:val="goog_rdk_4"/>
        </w:sdtPr>
        <w:sdtContent>
          <w:ins w:author="Samuel Faulk" w:id="2" w:date="2024-08-19T11:34:48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</w:t>
            </w:r>
          </w:ins>
        </w:sdtContent>
      </w:sdt>
      <w:sdt>
        <w:sdtPr>
          <w:tag w:val="goog_rdk_5"/>
        </w:sdtPr>
        <w:sdtContent>
          <w:del w:author="Samuel Faulk" w:id="2" w:date="2024-08-19T11:34:48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‘‘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 and true are thy ways,</w:t>
        <w:br w:type="textWrapping"/>
        <w:t xml:space="preserve">thou King of the nations” (xv. 3). “All the 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come and worship before thee</w:t>
      </w:r>
      <w:sdt>
        <w:sdtPr>
          <w:tag w:val="goog_rdk_6"/>
        </w:sdtPr>
        <w:sdtContent>
          <w:del w:author="Samuel Faulk" w:id="3" w:date="2024-08-19T11:27:03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 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judgments have been made manifest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(xv. 4).</w:t>
        <w:br w:type="textWrapping"/>
        <w:tab/>
        <w:t xml:space="preserve">Can </w:t>
      </w:r>
      <w:sdt>
        <w:sdtPr>
          <w:tag w:val="goog_rdk_7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sz w:val="22"/>
              <w:szCs w:val="22"/>
              <w:rtl w:val="0"/>
              <w:rPrChange w:author="Samuel Faulk" w:id="4" w:date="2024-08-19T11:35:22Z">
                <w:rPr>
                  <w:rFonts w:ascii="Consolas" w:cs="Consolas" w:eastAsia="Consolas" w:hAnsi="Consolas"/>
                  <w:sz w:val="22"/>
                  <w:szCs w:val="22"/>
                </w:rPr>
              </w:rPrChange>
            </w:rPr>
            <w:t xml:space="preserve">we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certainly tell </w:t>
      </w:r>
      <w:sdt>
        <w:sdtPr>
          <w:tag w:val="goog_rdk_8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sz w:val="22"/>
              <w:szCs w:val="22"/>
              <w:rtl w:val="0"/>
              <w:rPrChange w:author="Samuel Faulk" w:id="5" w:date="2024-08-19T11:35:26Z">
                <w:rPr>
                  <w:rFonts w:ascii="Consolas" w:cs="Consolas" w:eastAsia="Consolas" w:hAnsi="Consolas"/>
                  <w:sz w:val="22"/>
                  <w:szCs w:val="22"/>
                </w:rPr>
              </w:rPrChange>
            </w:rPr>
            <w:t xml:space="preserve">now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what acts are God’s judgments? Might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them, if we did? </w:t>
      </w:r>
      <w:sdt>
        <w:sdtPr>
          <w:tag w:val="goog_rdk_9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rtl w:val="0"/>
              <w:rPrChange w:author="Samuel Faulk" w:id="6" w:date="2024-08-19T11:35:43Z">
                <w:rPr>
                  <w:rFonts w:ascii="Consolas" w:cs="Consolas" w:eastAsia="Consolas" w:hAnsi="Consolas"/>
                </w:rPr>
              </w:rPrChange>
            </w:rPr>
            <w:t xml:space="preserve">I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sz w:val="22"/>
              <w:szCs w:val="22"/>
              <w:rtl w:val="0"/>
              <w:rPrChange w:author="Samuel Faulk" w:id="6" w:date="2024-08-19T11:35:43Z">
                <w:rPr>
                  <w:rFonts w:ascii="Consolas" w:cs="Consolas" w:eastAsia="Consolas" w:hAnsi="Consolas"/>
                  <w:sz w:val="22"/>
                  <w:szCs w:val="22"/>
                </w:rPr>
              </w:rPrChange>
            </w:rPr>
            <w:t xml:space="preserve">f not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new dispensation begins 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And hence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which slumbers now,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begins to be put forth in </w:t>
      </w:r>
      <w:sdt>
        <w:sdtPr>
          <w:tag w:val="goog_rdk_11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sz w:val="22"/>
              <w:szCs w:val="22"/>
              <w:rtl w:val="0"/>
              <w:rPrChange w:author="Samuel Faulk" w:id="7" w:date="2024-08-19T11:36:02Z">
                <w:rPr>
                  <w:rFonts w:ascii="Consolas" w:cs="Consolas" w:eastAsia="Consolas" w:hAnsi="Consolas"/>
                  <w:sz w:val="22"/>
                  <w:szCs w:val="22"/>
                </w:rPr>
              </w:rPrChange>
            </w:rPr>
            <w:t xml:space="preserve">war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judgments of God are exhibited. </w:t>
      </w:r>
      <w:sdt>
        <w:sdtPr>
          <w:tag w:val="goog_rdk_12"/>
        </w:sdtPr>
        <w:sdtContent>
          <w:ins w:author="Samuel Faulk" w:id="8" w:date="2024-08-19T11:28:12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“</w:t>
            </w:r>
          </w:ins>
        </w:sdtContent>
      </w:sdt>
      <w:sdt>
        <w:sdtPr>
          <w:tag w:val="goog_rdk_13"/>
        </w:sdtPr>
        <w:sdtContent>
          <w:del w:author="Samuel Faulk" w:id="8" w:date="2024-08-19T11:28:12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‘‘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Fear God</w:t>
        <w:br w:type="textWrapping"/>
        <w:t xml:space="preserve">and give glory to him, </w:t>
      </w:r>
      <w:sdt>
        <w:sdtPr>
          <w:tag w:val="goog_rdk_14"/>
        </w:sdtPr>
        <w:sdtContent>
          <w:r w:rsidDel="00000000" w:rsidR="00000000" w:rsidRPr="00000000">
            <w:rPr>
              <w:rFonts w:ascii="Consolas" w:cs="Consolas" w:eastAsia="Consolas" w:hAnsi="Consolas"/>
              <w:i w:val="1"/>
              <w:sz w:val="22"/>
              <w:szCs w:val="22"/>
              <w:rtl w:val="0"/>
              <w:rPrChange w:author="Samuel Faulk" w:id="9" w:date="2024-08-19T11:33:28Z">
                <w:rPr>
                  <w:rFonts w:ascii="Consolas" w:cs="Consolas" w:eastAsia="Consolas" w:hAnsi="Consolas"/>
                  <w:sz w:val="22"/>
                  <w:szCs w:val="22"/>
                </w:rPr>
              </w:rPrChange>
            </w:rPr>
            <w:t xml:space="preserve">for the hour of his judgment is</w:t>
            <w:br w:type="textWrapping"/>
            <w:t xml:space="preserve">come</w:t>
          </w:r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then the new gospel (xiv. 7).</w:t>
        <w:br w:type="textWrapping"/>
        <w:tab/>
        <w:t xml:space="preserve">The 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centre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dispensation, and expression</w:t>
        <w:br w:type="textWrapping"/>
        <w:t xml:space="preserve">of the change, </w:t>
      </w:r>
      <w:sdt>
        <w:sdtPr>
          <w:tag w:val="goog_rdk_15"/>
        </w:sdtPr>
        <w:sdtContent>
          <w:ins w:author="Samuel Faulk" w:id="10" w:date="2024-08-19T11:28:37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t xml:space="preserve">IS</w:t>
            </w:r>
          </w:ins>
        </w:sdtContent>
      </w:sdt>
      <w:sdt>
        <w:sdtPr>
          <w:tag w:val="goog_rdk_16"/>
        </w:sdtPr>
        <w:sdtContent>
          <w:del w:author="Samuel Faulk" w:id="10" w:date="2024-08-19T11:28:37Z">
            <w:r w:rsidDel="00000000" w:rsidR="00000000" w:rsidRPr="00000000">
              <w:rPr>
                <w:rFonts w:ascii="Consolas" w:cs="Consolas" w:eastAsia="Consolas" w:hAnsi="Consolas"/>
                <w:sz w:val="22"/>
                <w:szCs w:val="22"/>
                <w:rtl w:val="0"/>
              </w:rPr>
              <w:delText xml:space="preserve">Is</w:delText>
            </w:r>
          </w:del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THRONE. The scene itself is</w:t>
        <w:br w:type="textWrapping"/>
        <w:t xml:space="preserve">shifted. It is no longer the sanctuary which is thrown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DsXEASvA8KhQ8imRsxPJ5h1/g==">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